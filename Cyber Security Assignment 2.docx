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13D8C" w14:textId="77777777" w:rsidR="003C2AA3" w:rsidRDefault="003C2AA3" w:rsidP="003C2AA3">
      <w:r>
        <w:fldChar w:fldCharType="begin"/>
      </w:r>
      <w:r>
        <w:instrText>HYPERLINK "https://nvd.nist.gov/vuln/detail/CVE-2023-34362"</w:instrText>
      </w:r>
      <w:r>
        <w:fldChar w:fldCharType="separate"/>
      </w:r>
      <w:r w:rsidRPr="004C167F">
        <w:rPr>
          <w:rStyle w:val="Hyperlink"/>
        </w:rPr>
        <w:t>https://nvd.nist.gov/vuln/detail/CVE-2023-34362</w:t>
      </w:r>
      <w:r>
        <w:rPr>
          <w:rStyle w:val="Hyperlink"/>
        </w:rPr>
        <w:fldChar w:fldCharType="end"/>
      </w:r>
      <w:r>
        <w:br/>
      </w:r>
      <w:r w:rsidRPr="00764756">
        <w:t>this is exploited in the wild in May and June 2023</w:t>
      </w:r>
    </w:p>
    <w:p w14:paraId="5BC2CCFE" w14:textId="77777777" w:rsidR="003C2AA3" w:rsidRDefault="003C2AA3" w:rsidP="003C2AA3">
      <w:r w:rsidRPr="00764756">
        <w:t xml:space="preserve">In Progress </w:t>
      </w:r>
      <w:proofErr w:type="spellStart"/>
      <w:r w:rsidRPr="00764756">
        <w:t>MOVEit</w:t>
      </w:r>
      <w:proofErr w:type="spellEnd"/>
      <w:r w:rsidRPr="00764756">
        <w:t xml:space="preserve"> Transfer before 2021.0.6 (13.0.6), 2021.1.4 (13.1.4), 2022.0.4 (14.0.4), 2022.1.5 (14.1.5), and 2023.0.1 (15.0.1), a SQL injection vulnerability has been found in the </w:t>
      </w:r>
      <w:proofErr w:type="spellStart"/>
      <w:r w:rsidRPr="00764756">
        <w:t>MOVEit</w:t>
      </w:r>
      <w:proofErr w:type="spellEnd"/>
      <w:r w:rsidRPr="00764756">
        <w:t xml:space="preserve"> Transfer web application that could allow an unauthenticated attacker to gain access to </w:t>
      </w:r>
      <w:proofErr w:type="spellStart"/>
      <w:r w:rsidRPr="00764756">
        <w:t>MOVEit</w:t>
      </w:r>
      <w:proofErr w:type="spellEnd"/>
      <w:r w:rsidRPr="00764756">
        <w:t xml:space="preserve"> Transfer's database</w:t>
      </w:r>
    </w:p>
    <w:p w14:paraId="5B3F21C2" w14:textId="77777777" w:rsidR="003C2AA3" w:rsidRDefault="003C2AA3" w:rsidP="003C2AA3">
      <w:r w:rsidRPr="0067184E">
        <w:t>https://www.cisa.gov/sites/default/files/2023-07/aa23-158a-stopransomware-cl0p-ransomware-gang-exploits-moveit-vulnerability_8.pdf</w:t>
      </w:r>
    </w:p>
    <w:p w14:paraId="1FFF087D" w14:textId="77777777" w:rsidR="003C2AA3" w:rsidRDefault="003C2AA3" w:rsidP="003C2AA3">
      <w:r>
        <w:t>More CVE stuff</w:t>
      </w:r>
    </w:p>
    <w:p w14:paraId="15F5644D" w14:textId="77777777" w:rsidR="003C2AA3" w:rsidRDefault="003C2AA3" w:rsidP="003C2AA3">
      <w:hyperlink r:id="rId5" w:history="1">
        <w:r w:rsidRPr="006E3946">
          <w:rPr>
            <w:rStyle w:val="Hyperlink"/>
          </w:rPr>
          <w:t>https://nvd.nist.gov/vuln/detail/CVE-2023-35708</w:t>
        </w:r>
      </w:hyperlink>
    </w:p>
    <w:p w14:paraId="02159CFE" w14:textId="77777777" w:rsidR="003C2AA3" w:rsidRDefault="003C2AA3" w:rsidP="003C2AA3"/>
    <w:p w14:paraId="12346689" w14:textId="77777777" w:rsidR="003C2AA3" w:rsidRDefault="003C2AA3" w:rsidP="003C2AA3">
      <w:pPr>
        <w:ind w:left="720" w:hanging="720"/>
      </w:pPr>
      <w:hyperlink r:id="rId6" w:history="1">
        <w:r w:rsidRPr="009D15D6">
          <w:rPr>
            <w:rStyle w:val="Hyperlink"/>
          </w:rPr>
          <w:t>https://unit42.paloaltonetworks.com/threat-brief-moveit-cvMee-2023-34362/</w:t>
        </w:r>
      </w:hyperlink>
    </w:p>
    <w:p w14:paraId="7F4E5A54" w14:textId="77777777" w:rsidR="003C2AA3" w:rsidRDefault="003C2AA3" w:rsidP="003C2AA3">
      <w:pPr>
        <w:ind w:left="720" w:hanging="720"/>
        <w:rPr>
          <w:rStyle w:val="Hyperlink"/>
        </w:rPr>
      </w:pPr>
      <w:hyperlink r:id="rId7" w:history="1">
        <w:r w:rsidRPr="005D6A9F">
          <w:rPr>
            <w:rStyle w:val="Hyperlink"/>
          </w:rPr>
          <w:t>https://www.darkreading.com/cyberattacks-data-breaches/cl0p-claims-moveit-attack-how-gang-did-it</w:t>
        </w:r>
      </w:hyperlink>
    </w:p>
    <w:p w14:paraId="7BEC4112" w14:textId="77777777" w:rsidR="003C2AA3" w:rsidRDefault="003C2AA3" w:rsidP="003C2AA3">
      <w:r w:rsidRPr="000B245A">
        <w:t>“</w:t>
      </w:r>
      <w:proofErr w:type="spellStart"/>
      <w:r w:rsidRPr="000B245A">
        <w:t>MediSecure</w:t>
      </w:r>
      <w:proofErr w:type="spellEnd"/>
      <w:r w:rsidRPr="000B245A">
        <w:t xml:space="preserve"> is aware that a data set containing the personal information and limited health information of our customers has been made available on a dark web forum,” </w:t>
      </w:r>
      <w:hyperlink r:id="rId8" w:history="1">
        <w:r w:rsidRPr="000B245A">
          <w:rPr>
            <w:rStyle w:val="Hyperlink"/>
          </w:rPr>
          <w:t>wrote</w:t>
        </w:r>
      </w:hyperlink>
      <w:r w:rsidRPr="000B245A">
        <w:t> </w:t>
      </w:r>
      <w:proofErr w:type="spellStart"/>
      <w:r w:rsidRPr="000B245A">
        <w:t>MediSecure</w:t>
      </w:r>
      <w:proofErr w:type="spellEnd"/>
      <w:r w:rsidRPr="000B245A">
        <w:t>.</w:t>
      </w:r>
    </w:p>
    <w:p w14:paraId="318959C8" w14:textId="77777777" w:rsidR="003C2AA3" w:rsidRDefault="003C2AA3" w:rsidP="003C2AA3">
      <w:pPr>
        <w:ind w:left="720" w:hanging="720"/>
      </w:pPr>
    </w:p>
    <w:p w14:paraId="7D462C70" w14:textId="77777777" w:rsidR="003C2AA3" w:rsidRDefault="003C2AA3" w:rsidP="003C2AA3">
      <w:pPr>
        <w:ind w:left="720" w:hanging="720"/>
      </w:pPr>
    </w:p>
    <w:p w14:paraId="0823BC47" w14:textId="77777777" w:rsidR="003C2AA3" w:rsidRDefault="003C2AA3" w:rsidP="003C2AA3">
      <w:r w:rsidRPr="00622534">
        <w:rPr>
          <w:noProof/>
        </w:rPr>
        <w:drawing>
          <wp:inline distT="0" distB="0" distL="0" distR="0" wp14:anchorId="2FE17C30" wp14:editId="78661536">
            <wp:extent cx="1684867" cy="2529511"/>
            <wp:effectExtent l="0" t="0" r="0" b="4445"/>
            <wp:docPr id="33744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45194" name="Picture 1"/>
                    <pic:cNvPicPr/>
                  </pic:nvPicPr>
                  <pic:blipFill>
                    <a:blip r:embed="rId9"/>
                    <a:stretch>
                      <a:fillRect/>
                    </a:stretch>
                  </pic:blipFill>
                  <pic:spPr>
                    <a:xfrm>
                      <a:off x="0" y="0"/>
                      <a:ext cx="1688261" cy="2534607"/>
                    </a:xfrm>
                    <a:prstGeom prst="rect">
                      <a:avLst/>
                    </a:prstGeom>
                  </pic:spPr>
                </pic:pic>
              </a:graphicData>
            </a:graphic>
          </wp:inline>
        </w:drawing>
      </w:r>
    </w:p>
    <w:p w14:paraId="5DFA9F5F" w14:textId="77777777" w:rsidR="003C2AA3" w:rsidRDefault="003C2AA3" w:rsidP="003C2AA3">
      <w:pPr>
        <w:rPr>
          <w:rStyle w:val="Hyperlink"/>
        </w:rPr>
      </w:pPr>
      <w:r w:rsidRPr="002522E7">
        <w:t xml:space="preserve">So as a recap of I believe what we are going for, we believe the Threat Actor is Cl0p as they have previously exploited a </w:t>
      </w:r>
      <w:proofErr w:type="gramStart"/>
      <w:r w:rsidRPr="002522E7">
        <w:t>zero day</w:t>
      </w:r>
      <w:proofErr w:type="gramEnd"/>
      <w:r w:rsidRPr="002522E7">
        <w:t xml:space="preserve"> exploit through </w:t>
      </w:r>
      <w:proofErr w:type="spellStart"/>
      <w:r w:rsidRPr="002522E7">
        <w:t>MoveIt</w:t>
      </w:r>
      <w:proofErr w:type="spellEnd"/>
      <w:r w:rsidRPr="002522E7">
        <w:t xml:space="preserve">. This is the CVE </w:t>
      </w:r>
      <w:hyperlink r:id="rId10" w:tgtFrame="_blank" w:tooltip="https://nvd.nist.gov/vuln/detail/CVE-2023-34362" w:history="1">
        <w:r w:rsidRPr="002522E7">
          <w:rPr>
            <w:rStyle w:val="Hyperlink"/>
          </w:rPr>
          <w:t>https://nvd.nist.gov/vuln/detail/CVE-2023-34362</w:t>
        </w:r>
      </w:hyperlink>
      <w:r w:rsidRPr="002522E7">
        <w:t xml:space="preserve"> That then leads to this: CWE-89</w:t>
      </w:r>
      <w:r>
        <w:t xml:space="preserve"> </w:t>
      </w:r>
      <w:hyperlink r:id="rId11" w:history="1">
        <w:r w:rsidRPr="00611E89">
          <w:rPr>
            <w:rStyle w:val="Hyperlink"/>
          </w:rPr>
          <w:t>https://cwe.mitre.org/data/definitions/89.html</w:t>
        </w:r>
      </w:hyperlink>
    </w:p>
    <w:p w14:paraId="72C0E676" w14:textId="77777777" w:rsidR="003C2AA3" w:rsidRDefault="003C2AA3" w:rsidP="003C2AA3">
      <w:hyperlink r:id="rId12" w:history="1">
        <w:r w:rsidRPr="00045D6F">
          <w:rPr>
            <w:rStyle w:val="Hyperlink"/>
          </w:rPr>
          <w:t>https://www.cisa.gov/sites/default/files/2023-07/aa23-158a-stopransomware-cl0p-ransomware-gang-exploits-moveit-vulnerability_8.pdf</w:t>
        </w:r>
      </w:hyperlink>
    </w:p>
    <w:p w14:paraId="6D562CBC" w14:textId="77777777" w:rsidR="003C2AA3" w:rsidRDefault="003C2AA3" w:rsidP="003C2AA3">
      <w:pPr>
        <w:rPr>
          <w:b/>
          <w:bCs/>
          <w:sz w:val="24"/>
          <w:szCs w:val="24"/>
        </w:rPr>
      </w:pPr>
    </w:p>
    <w:p w14:paraId="1DFF097B" w14:textId="77777777" w:rsidR="003C2AA3" w:rsidRPr="007A680C" w:rsidRDefault="003C2AA3" w:rsidP="003C2AA3">
      <w:r w:rsidRPr="007A680C">
        <w:rPr>
          <w:b/>
          <w:bCs/>
          <w:sz w:val="24"/>
          <w:szCs w:val="24"/>
        </w:rPr>
        <w:lastRenderedPageBreak/>
        <w:t>Group Name: TA505</w:t>
      </w:r>
    </w:p>
    <w:p w14:paraId="5C1B7DC9" w14:textId="77777777" w:rsidR="003C2AA3" w:rsidRPr="007A680C" w:rsidRDefault="003C2AA3" w:rsidP="003C2AA3">
      <w:pPr>
        <w:rPr>
          <w:sz w:val="24"/>
          <w:szCs w:val="24"/>
        </w:rPr>
      </w:pPr>
      <w:r w:rsidRPr="007A680C">
        <w:rPr>
          <w:sz w:val="24"/>
          <w:szCs w:val="24"/>
        </w:rPr>
        <w:t>Associated Groups:</w:t>
      </w:r>
      <w:r w:rsidRPr="007A680C">
        <w:t xml:space="preserve"> </w:t>
      </w:r>
      <w:r w:rsidRPr="007A680C">
        <w:rPr>
          <w:sz w:val="24"/>
          <w:szCs w:val="24"/>
        </w:rPr>
        <w:t>Hive0065, Spandex Tempest, CHIMBORAZO</w:t>
      </w:r>
    </w:p>
    <w:p w14:paraId="25B57A83" w14:textId="77777777" w:rsidR="003C2AA3" w:rsidRPr="007A680C" w:rsidRDefault="003C2AA3" w:rsidP="003C2AA3">
      <w:pPr>
        <w:rPr>
          <w:sz w:val="24"/>
          <w:szCs w:val="24"/>
        </w:rPr>
      </w:pPr>
    </w:p>
    <w:p w14:paraId="3E29BC0C" w14:textId="77777777" w:rsidR="003C2AA3" w:rsidRPr="007A680C" w:rsidRDefault="003C2AA3" w:rsidP="003C2AA3">
      <w:pPr>
        <w:rPr>
          <w:sz w:val="24"/>
          <w:szCs w:val="24"/>
        </w:rPr>
      </w:pPr>
      <w:r w:rsidRPr="007A680C">
        <w:rPr>
          <w:sz w:val="24"/>
          <w:szCs w:val="24"/>
        </w:rPr>
        <w:t xml:space="preserve">Description: </w:t>
      </w:r>
      <w:r>
        <w:rPr>
          <w:sz w:val="24"/>
          <w:szCs w:val="24"/>
        </w:rPr>
        <w:t xml:space="preserve">TA505 is a malicious cyber group that are known to have been active since 2014. This group is known for frequently changing its malware making it much harder to detect and prevent attacks resulting in TA505 becoming globally recognised in malware distribution and ransomware campaigns. </w:t>
      </w:r>
    </w:p>
    <w:p w14:paraId="621FE4A2" w14:textId="77777777" w:rsidR="003C2AA3" w:rsidRPr="007A680C" w:rsidRDefault="003C2AA3" w:rsidP="003C2AA3">
      <w:pPr>
        <w:rPr>
          <w:sz w:val="24"/>
          <w:szCs w:val="24"/>
        </w:rPr>
      </w:pPr>
    </w:p>
    <w:p w14:paraId="7C93179B" w14:textId="77777777" w:rsidR="003C2AA3" w:rsidRDefault="003C2AA3" w:rsidP="003C2AA3">
      <w:pPr>
        <w:rPr>
          <w:sz w:val="24"/>
          <w:szCs w:val="24"/>
        </w:rPr>
      </w:pPr>
      <w:r w:rsidRPr="007A680C">
        <w:rPr>
          <w:sz w:val="24"/>
          <w:szCs w:val="24"/>
        </w:rPr>
        <w:t>Techniques:</w:t>
      </w:r>
      <w:r>
        <w:rPr>
          <w:sz w:val="24"/>
          <w:szCs w:val="24"/>
        </w:rPr>
        <w:t xml:space="preserve"> </w:t>
      </w:r>
    </w:p>
    <w:p w14:paraId="31FD7FB5" w14:textId="77777777" w:rsidR="003C2AA3" w:rsidRDefault="003C2AA3" w:rsidP="003C2AA3">
      <w:pPr>
        <w:pStyle w:val="ListParagraph"/>
        <w:numPr>
          <w:ilvl w:val="0"/>
          <w:numId w:val="3"/>
        </w:numPr>
        <w:rPr>
          <w:sz w:val="24"/>
          <w:szCs w:val="24"/>
        </w:rPr>
      </w:pPr>
      <w:r w:rsidRPr="004162D5">
        <w:rPr>
          <w:b/>
          <w:bCs/>
          <w:sz w:val="24"/>
          <w:szCs w:val="24"/>
        </w:rPr>
        <w:t>Acquire Infrastructure: Domains</w:t>
      </w:r>
      <w:r>
        <w:rPr>
          <w:sz w:val="24"/>
          <w:szCs w:val="24"/>
        </w:rPr>
        <w:t xml:space="preserve"> (T1583.001): TA505 uses this technique to register domains to impersonate services such as Dropbox to trick victims into installing malware.</w:t>
      </w:r>
    </w:p>
    <w:p w14:paraId="651919E5" w14:textId="77777777" w:rsidR="003C2AA3" w:rsidRDefault="003C2AA3" w:rsidP="003C2AA3">
      <w:pPr>
        <w:pStyle w:val="ListParagraph"/>
        <w:numPr>
          <w:ilvl w:val="0"/>
          <w:numId w:val="3"/>
        </w:numPr>
        <w:rPr>
          <w:sz w:val="24"/>
          <w:szCs w:val="24"/>
        </w:rPr>
      </w:pPr>
      <w:r w:rsidRPr="004162D5">
        <w:rPr>
          <w:b/>
          <w:bCs/>
          <w:sz w:val="24"/>
          <w:szCs w:val="24"/>
        </w:rPr>
        <w:t>Account Discovery: Email Account</w:t>
      </w:r>
      <w:r>
        <w:rPr>
          <w:sz w:val="24"/>
          <w:szCs w:val="24"/>
        </w:rPr>
        <w:t xml:space="preserve"> (T1087.003): TA505 uses this technique with a software called </w:t>
      </w:r>
      <w:proofErr w:type="spellStart"/>
      <w:r>
        <w:rPr>
          <w:sz w:val="24"/>
          <w:szCs w:val="24"/>
        </w:rPr>
        <w:t>EmailStealer</w:t>
      </w:r>
      <w:proofErr w:type="spellEnd"/>
      <w:r>
        <w:rPr>
          <w:sz w:val="24"/>
          <w:szCs w:val="24"/>
        </w:rPr>
        <w:t xml:space="preserve"> to steal and send emails to a remote server.</w:t>
      </w:r>
    </w:p>
    <w:p w14:paraId="0F03498D" w14:textId="77777777" w:rsidR="003C2AA3" w:rsidRDefault="003C2AA3" w:rsidP="003C2AA3">
      <w:pPr>
        <w:pStyle w:val="ListParagraph"/>
        <w:numPr>
          <w:ilvl w:val="0"/>
          <w:numId w:val="3"/>
        </w:numPr>
        <w:rPr>
          <w:sz w:val="24"/>
          <w:szCs w:val="24"/>
        </w:rPr>
      </w:pPr>
      <w:r w:rsidRPr="004162D5">
        <w:rPr>
          <w:b/>
          <w:bCs/>
          <w:sz w:val="24"/>
          <w:szCs w:val="24"/>
        </w:rPr>
        <w:t>Data Encrypted for Impac</w:t>
      </w:r>
      <w:r w:rsidRPr="00FF49A5">
        <w:rPr>
          <w:sz w:val="24"/>
          <w:szCs w:val="24"/>
        </w:rPr>
        <w:t>t</w:t>
      </w:r>
      <w:r>
        <w:rPr>
          <w:sz w:val="24"/>
          <w:szCs w:val="24"/>
        </w:rPr>
        <w:t xml:space="preserve"> (T1486): TA505 has used a wide range of ransomware such as cl0p and </w:t>
      </w:r>
      <w:proofErr w:type="spellStart"/>
      <w:r>
        <w:rPr>
          <w:sz w:val="24"/>
          <w:szCs w:val="24"/>
        </w:rPr>
        <w:t>GlobeImposter</w:t>
      </w:r>
      <w:proofErr w:type="spellEnd"/>
      <w:r>
        <w:rPr>
          <w:sz w:val="24"/>
          <w:szCs w:val="24"/>
        </w:rPr>
        <w:t xml:space="preserve"> to encrypt files and demand ransom from victims.</w:t>
      </w:r>
    </w:p>
    <w:p w14:paraId="0C295428" w14:textId="77777777" w:rsidR="003C2AA3" w:rsidRDefault="003C2AA3" w:rsidP="003C2AA3">
      <w:pPr>
        <w:pStyle w:val="ListParagraph"/>
        <w:numPr>
          <w:ilvl w:val="0"/>
          <w:numId w:val="3"/>
        </w:numPr>
        <w:rPr>
          <w:sz w:val="24"/>
          <w:szCs w:val="24"/>
        </w:rPr>
      </w:pPr>
      <w:r w:rsidRPr="003E6CF8">
        <w:rPr>
          <w:b/>
          <w:bCs/>
          <w:sz w:val="24"/>
          <w:szCs w:val="24"/>
        </w:rPr>
        <w:t>Native API</w:t>
      </w:r>
      <w:r>
        <w:rPr>
          <w:sz w:val="24"/>
          <w:szCs w:val="24"/>
        </w:rPr>
        <w:t xml:space="preserve"> (T1106): TA505 has deployed payloads using windows API calls on compromised devices.</w:t>
      </w:r>
    </w:p>
    <w:p w14:paraId="288E4345" w14:textId="77777777" w:rsidR="003C2AA3" w:rsidRPr="0055143F" w:rsidRDefault="003C2AA3" w:rsidP="003C2AA3">
      <w:pPr>
        <w:pStyle w:val="ListParagraph"/>
        <w:numPr>
          <w:ilvl w:val="0"/>
          <w:numId w:val="3"/>
        </w:numPr>
        <w:rPr>
          <w:sz w:val="24"/>
          <w:szCs w:val="24"/>
        </w:rPr>
      </w:pPr>
      <w:r w:rsidRPr="001C4514">
        <w:rPr>
          <w:b/>
          <w:bCs/>
          <w:sz w:val="24"/>
          <w:szCs w:val="24"/>
        </w:rPr>
        <w:t>User Execution: Malicious File</w:t>
      </w:r>
      <w:r>
        <w:rPr>
          <w:sz w:val="24"/>
          <w:szCs w:val="24"/>
        </w:rPr>
        <w:t xml:space="preserve"> (T1204.002): TA505 uses this technique to make malware look like Microsoft word document to lure victims into executing malicious files and attachments.</w:t>
      </w:r>
    </w:p>
    <w:p w14:paraId="74B78581" w14:textId="77777777" w:rsidR="003C2AA3" w:rsidRPr="007A680C" w:rsidRDefault="003C2AA3" w:rsidP="003C2AA3">
      <w:pPr>
        <w:rPr>
          <w:sz w:val="24"/>
          <w:szCs w:val="24"/>
        </w:rPr>
      </w:pPr>
      <w:r>
        <w:rPr>
          <w:sz w:val="24"/>
          <w:szCs w:val="24"/>
        </w:rPr>
        <w:br w:type="page"/>
      </w:r>
    </w:p>
    <w:p w14:paraId="3F89A518" w14:textId="77777777" w:rsidR="003C2AA3" w:rsidRPr="007A680C" w:rsidRDefault="003C2AA3" w:rsidP="003C2AA3">
      <w:pPr>
        <w:rPr>
          <w:sz w:val="24"/>
          <w:szCs w:val="24"/>
        </w:rPr>
      </w:pPr>
      <w:r w:rsidRPr="007A680C">
        <w:rPr>
          <w:b/>
          <w:bCs/>
          <w:sz w:val="24"/>
          <w:szCs w:val="24"/>
        </w:rPr>
        <w:lastRenderedPageBreak/>
        <w:t>Software Name: Cl0p</w:t>
      </w:r>
    </w:p>
    <w:p w14:paraId="1E8F4DAE" w14:textId="77777777" w:rsidR="003C2AA3" w:rsidRPr="007A680C" w:rsidRDefault="003C2AA3" w:rsidP="003C2AA3">
      <w:pPr>
        <w:rPr>
          <w:sz w:val="24"/>
          <w:szCs w:val="24"/>
        </w:rPr>
      </w:pPr>
      <w:r w:rsidRPr="007A680C">
        <w:rPr>
          <w:sz w:val="24"/>
          <w:szCs w:val="24"/>
        </w:rPr>
        <w:t xml:space="preserve">Group Association: cl0p is a variant of the </w:t>
      </w:r>
      <w:proofErr w:type="spellStart"/>
      <w:r w:rsidRPr="007A680C">
        <w:rPr>
          <w:sz w:val="24"/>
          <w:szCs w:val="24"/>
        </w:rPr>
        <w:t>CryptoMix</w:t>
      </w:r>
      <w:proofErr w:type="spellEnd"/>
      <w:r w:rsidRPr="007A680C">
        <w:rPr>
          <w:sz w:val="24"/>
          <w:szCs w:val="24"/>
        </w:rPr>
        <w:t xml:space="preserve"> ransomware. The TA505 group uses this software. </w:t>
      </w:r>
    </w:p>
    <w:p w14:paraId="7AA3DC62" w14:textId="77777777" w:rsidR="003C2AA3" w:rsidRPr="007A680C" w:rsidRDefault="003C2AA3" w:rsidP="003C2AA3">
      <w:pPr>
        <w:rPr>
          <w:sz w:val="24"/>
          <w:szCs w:val="24"/>
        </w:rPr>
      </w:pPr>
    </w:p>
    <w:p w14:paraId="7B4A8313" w14:textId="77777777" w:rsidR="003C2AA3" w:rsidRPr="007A680C" w:rsidRDefault="003C2AA3" w:rsidP="003C2AA3">
      <w:pPr>
        <w:rPr>
          <w:sz w:val="24"/>
          <w:szCs w:val="24"/>
        </w:rPr>
      </w:pPr>
      <w:r w:rsidRPr="007A680C">
        <w:rPr>
          <w:sz w:val="24"/>
          <w:szCs w:val="24"/>
        </w:rPr>
        <w:t>Description: Cl0p is a Russian developed ransomware which was first introduced in 2019, it operates on the windows platform and is used widespread across multiple industries but has primarily been maliciously used in the retail, automotive, financial, healthcare, and high-tech industries. Cl0p uses several techniques to steal sensitive information and ransom its victims at a high price.</w:t>
      </w:r>
    </w:p>
    <w:p w14:paraId="74936A42" w14:textId="77777777" w:rsidR="003C2AA3" w:rsidRPr="007A680C" w:rsidRDefault="003C2AA3" w:rsidP="003C2AA3">
      <w:pPr>
        <w:rPr>
          <w:sz w:val="24"/>
          <w:szCs w:val="24"/>
        </w:rPr>
      </w:pPr>
    </w:p>
    <w:p w14:paraId="566057A4" w14:textId="77777777" w:rsidR="003C2AA3" w:rsidRDefault="003C2AA3" w:rsidP="003C2AA3">
      <w:pPr>
        <w:rPr>
          <w:sz w:val="24"/>
          <w:szCs w:val="24"/>
        </w:rPr>
      </w:pPr>
      <w:r w:rsidRPr="00003667">
        <w:rPr>
          <w:sz w:val="24"/>
          <w:szCs w:val="24"/>
        </w:rPr>
        <w:t xml:space="preserve">Techniques: </w:t>
      </w:r>
    </w:p>
    <w:p w14:paraId="490F1D8C" w14:textId="77777777" w:rsidR="003C2AA3" w:rsidRPr="00323DDC" w:rsidRDefault="003C2AA3" w:rsidP="003C2AA3">
      <w:pPr>
        <w:pStyle w:val="ListParagraph"/>
        <w:numPr>
          <w:ilvl w:val="0"/>
          <w:numId w:val="2"/>
        </w:numPr>
        <w:rPr>
          <w:sz w:val="24"/>
          <w:szCs w:val="24"/>
        </w:rPr>
      </w:pPr>
      <w:hyperlink r:id="rId13" w:history="1">
        <w:r w:rsidRPr="004162D5">
          <w:rPr>
            <w:b/>
            <w:bCs/>
            <w:sz w:val="24"/>
            <w:szCs w:val="24"/>
          </w:rPr>
          <w:t>Data Encrypted for Impact</w:t>
        </w:r>
      </w:hyperlink>
      <w:r w:rsidRPr="00FF49A5">
        <w:rPr>
          <w:sz w:val="24"/>
          <w:szCs w:val="24"/>
        </w:rPr>
        <w:t xml:space="preserve"> </w:t>
      </w:r>
      <w:r>
        <w:rPr>
          <w:sz w:val="24"/>
          <w:szCs w:val="24"/>
        </w:rPr>
        <w:t>(</w:t>
      </w:r>
      <w:r w:rsidRPr="00323DDC">
        <w:rPr>
          <w:sz w:val="24"/>
          <w:szCs w:val="24"/>
        </w:rPr>
        <w:t>T1486</w:t>
      </w:r>
      <w:r>
        <w:rPr>
          <w:sz w:val="24"/>
          <w:szCs w:val="24"/>
        </w:rPr>
        <w:t>)</w:t>
      </w:r>
      <w:r w:rsidRPr="00323DDC">
        <w:rPr>
          <w:sz w:val="24"/>
          <w:szCs w:val="24"/>
        </w:rPr>
        <w:t>: cl0p uses this to encrypt files using ciphers and add a “. clop” extension to the encrypted files.</w:t>
      </w:r>
    </w:p>
    <w:p w14:paraId="63ED5E12" w14:textId="77777777" w:rsidR="003C2AA3" w:rsidRDefault="003C2AA3" w:rsidP="003C2AA3">
      <w:pPr>
        <w:pStyle w:val="ListParagraph"/>
        <w:numPr>
          <w:ilvl w:val="0"/>
          <w:numId w:val="2"/>
        </w:numPr>
        <w:rPr>
          <w:sz w:val="24"/>
          <w:szCs w:val="24"/>
        </w:rPr>
      </w:pPr>
      <w:r w:rsidRPr="00C420D8">
        <w:rPr>
          <w:b/>
          <w:bCs/>
          <w:sz w:val="24"/>
          <w:szCs w:val="24"/>
        </w:rPr>
        <w:t>System Language Discovery</w:t>
      </w:r>
      <w:r>
        <w:rPr>
          <w:sz w:val="24"/>
          <w:szCs w:val="24"/>
        </w:rPr>
        <w:t xml:space="preserve"> (</w:t>
      </w:r>
      <w:r w:rsidRPr="00323DDC">
        <w:rPr>
          <w:sz w:val="24"/>
          <w:szCs w:val="24"/>
        </w:rPr>
        <w:t>T1614</w:t>
      </w:r>
      <w:r>
        <w:rPr>
          <w:sz w:val="24"/>
          <w:szCs w:val="24"/>
        </w:rPr>
        <w:t>)</w:t>
      </w:r>
      <w:r w:rsidRPr="00323DDC">
        <w:rPr>
          <w:sz w:val="24"/>
          <w:szCs w:val="24"/>
        </w:rPr>
        <w:t>: cl0p uses this to check the native keyboard language to avoid installing on any Russian associated machines.</w:t>
      </w:r>
    </w:p>
    <w:p w14:paraId="243ECD0E" w14:textId="77777777" w:rsidR="003C2AA3" w:rsidRDefault="003C2AA3" w:rsidP="003C2AA3">
      <w:pPr>
        <w:pStyle w:val="ListParagraph"/>
        <w:numPr>
          <w:ilvl w:val="0"/>
          <w:numId w:val="2"/>
        </w:numPr>
        <w:rPr>
          <w:sz w:val="24"/>
          <w:szCs w:val="24"/>
        </w:rPr>
      </w:pPr>
      <w:r w:rsidRPr="00300A55">
        <w:rPr>
          <w:b/>
          <w:bCs/>
          <w:sz w:val="24"/>
          <w:szCs w:val="24"/>
        </w:rPr>
        <w:t>Subvert Trust Controls: Code Signing</w:t>
      </w:r>
      <w:r>
        <w:rPr>
          <w:sz w:val="24"/>
          <w:szCs w:val="24"/>
        </w:rPr>
        <w:t xml:space="preserve"> (T1553.002): cl0p uses code signing to evade detection and subvert trust controls.</w:t>
      </w:r>
    </w:p>
    <w:p w14:paraId="184D56DF" w14:textId="77777777" w:rsidR="003C2AA3" w:rsidRPr="00323DDC" w:rsidRDefault="003C2AA3" w:rsidP="003C2AA3">
      <w:pPr>
        <w:pStyle w:val="ListParagraph"/>
        <w:numPr>
          <w:ilvl w:val="0"/>
          <w:numId w:val="2"/>
        </w:numPr>
        <w:rPr>
          <w:sz w:val="24"/>
          <w:szCs w:val="24"/>
        </w:rPr>
      </w:pPr>
      <w:r w:rsidRPr="005334EC">
        <w:rPr>
          <w:b/>
          <w:bCs/>
          <w:sz w:val="24"/>
          <w:szCs w:val="24"/>
        </w:rPr>
        <w:t>Service Stop</w:t>
      </w:r>
      <w:r>
        <w:rPr>
          <w:sz w:val="24"/>
          <w:szCs w:val="24"/>
        </w:rPr>
        <w:t xml:space="preserve"> (T1489): cl0p uses this to terminate processes and services that backup and secure the device.</w:t>
      </w:r>
    </w:p>
    <w:p w14:paraId="6A0A791C" w14:textId="77777777" w:rsidR="003C2AA3" w:rsidRPr="008500E9" w:rsidRDefault="003C2AA3" w:rsidP="003C2AA3">
      <w:pPr>
        <w:pStyle w:val="ListParagraph"/>
        <w:rPr>
          <w:sz w:val="24"/>
          <w:szCs w:val="24"/>
        </w:rPr>
      </w:pPr>
      <w:r w:rsidRPr="008500E9">
        <w:rPr>
          <w:b/>
          <w:bCs/>
          <w:sz w:val="36"/>
          <w:szCs w:val="36"/>
        </w:rPr>
        <w:br w:type="page"/>
      </w:r>
    </w:p>
    <w:p w14:paraId="2ED507AE" w14:textId="77777777" w:rsidR="003C2AA3" w:rsidRDefault="003C2AA3" w:rsidP="003C2AA3">
      <w:pPr>
        <w:rPr>
          <w:b/>
          <w:bCs/>
          <w:sz w:val="36"/>
          <w:szCs w:val="36"/>
        </w:rPr>
      </w:pPr>
      <w:r w:rsidRPr="00991CF8">
        <w:rPr>
          <w:b/>
          <w:bCs/>
          <w:sz w:val="36"/>
          <w:szCs w:val="36"/>
        </w:rPr>
        <w:lastRenderedPageBreak/>
        <w:t>Cl0p’s Lifecycle</w:t>
      </w:r>
    </w:p>
    <w:p w14:paraId="3D947641" w14:textId="77777777" w:rsidR="003C2AA3" w:rsidRDefault="003C2AA3" w:rsidP="003C2AA3">
      <w:pPr>
        <w:rPr>
          <w:sz w:val="24"/>
          <w:szCs w:val="24"/>
        </w:rPr>
      </w:pPr>
      <w:r>
        <w:rPr>
          <w:sz w:val="24"/>
          <w:szCs w:val="24"/>
        </w:rPr>
        <w:t xml:space="preserve">Cl0p’s main objective is to get into a network of computers and </w:t>
      </w:r>
    </w:p>
    <w:p w14:paraId="03895F81" w14:textId="77777777" w:rsidR="003C2AA3" w:rsidRPr="00FF50A7" w:rsidRDefault="003C2AA3" w:rsidP="003C2AA3">
      <w:pPr>
        <w:rPr>
          <w:i/>
          <w:sz w:val="24"/>
          <w:szCs w:val="24"/>
        </w:rPr>
      </w:pPr>
      <w:r w:rsidRPr="00FF50A7">
        <w:rPr>
          <w:i/>
          <w:sz w:val="24"/>
          <w:szCs w:val="24"/>
        </w:rPr>
        <w:t>Explain the steps that Cl0p goes through to make an attack possible. List all the techniques uses</w:t>
      </w:r>
    </w:p>
    <w:p w14:paraId="48217AB4" w14:textId="77777777" w:rsidR="003C2AA3" w:rsidRDefault="003C2AA3" w:rsidP="003C2AA3">
      <w:pPr>
        <w:pStyle w:val="ListParagraph"/>
        <w:numPr>
          <w:ilvl w:val="0"/>
          <w:numId w:val="1"/>
        </w:numPr>
        <w:rPr>
          <w:sz w:val="24"/>
          <w:szCs w:val="24"/>
        </w:rPr>
      </w:pPr>
      <w:hyperlink r:id="rId14" w:history="1">
        <w:r w:rsidRPr="00B71F74">
          <w:t>T1486</w:t>
        </w:r>
      </w:hyperlink>
      <w:r>
        <w:rPr>
          <w:sz w:val="24"/>
          <w:szCs w:val="24"/>
        </w:rPr>
        <w:t xml:space="preserve"> - C</w:t>
      </w:r>
      <w:r w:rsidRPr="000079AD">
        <w:rPr>
          <w:sz w:val="24"/>
          <w:szCs w:val="24"/>
        </w:rPr>
        <w:t xml:space="preserve">an encrypt files using AES, RSA, and RC4 and will add the </w:t>
      </w:r>
      <w:proofErr w:type="gramStart"/>
      <w:r w:rsidRPr="000079AD">
        <w:rPr>
          <w:sz w:val="24"/>
          <w:szCs w:val="24"/>
        </w:rPr>
        <w:t>".clop</w:t>
      </w:r>
      <w:proofErr w:type="gramEnd"/>
      <w:r w:rsidRPr="000079AD">
        <w:rPr>
          <w:sz w:val="24"/>
          <w:szCs w:val="24"/>
        </w:rPr>
        <w:t>" extension to encrypted files</w:t>
      </w:r>
      <w:r>
        <w:rPr>
          <w:sz w:val="24"/>
          <w:szCs w:val="24"/>
        </w:rPr>
        <w:t xml:space="preserve">. </w:t>
      </w:r>
    </w:p>
    <w:p w14:paraId="476D36FD" w14:textId="77777777" w:rsidR="003C2AA3" w:rsidRDefault="003C2AA3" w:rsidP="003C2AA3">
      <w:pPr>
        <w:pStyle w:val="ListParagraph"/>
        <w:numPr>
          <w:ilvl w:val="0"/>
          <w:numId w:val="1"/>
        </w:numPr>
        <w:rPr>
          <w:sz w:val="24"/>
          <w:szCs w:val="24"/>
        </w:rPr>
      </w:pPr>
      <w:hyperlink r:id="rId15" w:history="1">
        <w:r w:rsidRPr="00B71F74">
          <w:t>T1614</w:t>
        </w:r>
      </w:hyperlink>
      <w:r>
        <w:rPr>
          <w:sz w:val="24"/>
          <w:szCs w:val="24"/>
        </w:rPr>
        <w:t xml:space="preserve"> - H</w:t>
      </w:r>
      <w:r w:rsidRPr="006B1EA6">
        <w:rPr>
          <w:sz w:val="24"/>
          <w:szCs w:val="24"/>
        </w:rPr>
        <w:t xml:space="preserve">as checked the keyboard language using the </w:t>
      </w:r>
      <w:proofErr w:type="spellStart"/>
      <w:proofErr w:type="gramStart"/>
      <w:r w:rsidRPr="006B1EA6">
        <w:rPr>
          <w:sz w:val="24"/>
          <w:szCs w:val="24"/>
        </w:rPr>
        <w:t>GetKeyboardLayout</w:t>
      </w:r>
      <w:proofErr w:type="spellEnd"/>
      <w:r w:rsidRPr="006B1EA6">
        <w:rPr>
          <w:sz w:val="24"/>
          <w:szCs w:val="24"/>
        </w:rPr>
        <w:t>(</w:t>
      </w:r>
      <w:proofErr w:type="gramEnd"/>
      <w:r w:rsidRPr="006B1EA6">
        <w:rPr>
          <w:sz w:val="24"/>
          <w:szCs w:val="24"/>
        </w:rPr>
        <w:t>) function to avoid installation on Russian-language or other Commonwealth of Independent States-language machines; it will also check the </w:t>
      </w:r>
      <w:proofErr w:type="spellStart"/>
      <w:r w:rsidRPr="006B1EA6">
        <w:rPr>
          <w:sz w:val="24"/>
          <w:szCs w:val="24"/>
        </w:rPr>
        <w:t>GetTextCharset</w:t>
      </w:r>
      <w:proofErr w:type="spellEnd"/>
      <w:r w:rsidRPr="006B1EA6">
        <w:rPr>
          <w:sz w:val="24"/>
          <w:szCs w:val="24"/>
        </w:rPr>
        <w:t> function.</w:t>
      </w:r>
      <w:r>
        <w:rPr>
          <w:sz w:val="24"/>
          <w:szCs w:val="24"/>
        </w:rPr>
        <w:t xml:space="preserve"> </w:t>
      </w:r>
    </w:p>
    <w:p w14:paraId="43E35B75" w14:textId="77777777" w:rsidR="003C2AA3" w:rsidRDefault="003C2AA3" w:rsidP="003C2AA3">
      <w:pPr>
        <w:pStyle w:val="ListParagraph"/>
        <w:numPr>
          <w:ilvl w:val="0"/>
          <w:numId w:val="1"/>
        </w:numPr>
        <w:rPr>
          <w:sz w:val="24"/>
          <w:szCs w:val="24"/>
        </w:rPr>
      </w:pPr>
      <w:hyperlink r:id="rId16" w:history="1">
        <w:r w:rsidRPr="007B5252">
          <w:t>T1204</w:t>
        </w:r>
      </w:hyperlink>
      <w:r>
        <w:rPr>
          <w:sz w:val="24"/>
          <w:szCs w:val="24"/>
        </w:rPr>
        <w:t xml:space="preserve"> - </w:t>
      </w:r>
      <w:r w:rsidRPr="003B1529">
        <w:rPr>
          <w:sz w:val="24"/>
          <w:szCs w:val="24"/>
        </w:rPr>
        <w:t>has used lures to get users to click links in emails and attachments. For example, </w:t>
      </w:r>
      <w:r>
        <w:rPr>
          <w:sz w:val="24"/>
          <w:szCs w:val="24"/>
        </w:rPr>
        <w:t>m</w:t>
      </w:r>
      <w:r w:rsidRPr="003B1529">
        <w:rPr>
          <w:sz w:val="24"/>
          <w:szCs w:val="24"/>
        </w:rPr>
        <w:t>akes their malware look like legitimate Microsoft Word documents, .pdf and/or .</w:t>
      </w:r>
      <w:proofErr w:type="spellStart"/>
      <w:r w:rsidRPr="003B1529">
        <w:rPr>
          <w:sz w:val="24"/>
          <w:szCs w:val="24"/>
        </w:rPr>
        <w:t>lnk</w:t>
      </w:r>
      <w:proofErr w:type="spellEnd"/>
      <w:r w:rsidRPr="003B1529">
        <w:rPr>
          <w:sz w:val="24"/>
          <w:szCs w:val="24"/>
        </w:rPr>
        <w:t xml:space="preserve"> files.</w:t>
      </w:r>
      <w:r>
        <w:rPr>
          <w:sz w:val="24"/>
          <w:szCs w:val="24"/>
        </w:rPr>
        <w:t xml:space="preserve"> </w:t>
      </w:r>
    </w:p>
    <w:p w14:paraId="04385F4A" w14:textId="77777777" w:rsidR="003C2AA3" w:rsidRDefault="003C2AA3" w:rsidP="003C2AA3">
      <w:pPr>
        <w:pStyle w:val="ListParagraph"/>
        <w:numPr>
          <w:ilvl w:val="0"/>
          <w:numId w:val="1"/>
        </w:numPr>
        <w:rPr>
          <w:sz w:val="24"/>
          <w:szCs w:val="24"/>
        </w:rPr>
      </w:pPr>
      <w:r w:rsidRPr="003354A1">
        <w:rPr>
          <w:sz w:val="24"/>
          <w:szCs w:val="24"/>
        </w:rPr>
        <w:t>T1583</w:t>
      </w:r>
      <w:r w:rsidRPr="003354A1">
        <w:rPr>
          <w:sz w:val="24"/>
          <w:szCs w:val="24"/>
        </w:rPr>
        <w:tab/>
      </w:r>
      <w:r>
        <w:rPr>
          <w:sz w:val="24"/>
          <w:szCs w:val="24"/>
        </w:rPr>
        <w:t>- H</w:t>
      </w:r>
      <w:r w:rsidRPr="003C515A">
        <w:rPr>
          <w:sz w:val="24"/>
          <w:szCs w:val="24"/>
        </w:rPr>
        <w:t>as registered domains to impersonate services such as Dropbox to distribute malware.</w:t>
      </w:r>
    </w:p>
    <w:p w14:paraId="01AC4DD0" w14:textId="77777777" w:rsidR="003C2AA3" w:rsidRDefault="003C2AA3" w:rsidP="003C2AA3">
      <w:pPr>
        <w:pStyle w:val="ListParagraph"/>
        <w:numPr>
          <w:ilvl w:val="0"/>
          <w:numId w:val="1"/>
        </w:numPr>
        <w:rPr>
          <w:sz w:val="24"/>
          <w:szCs w:val="24"/>
        </w:rPr>
      </w:pPr>
      <w:hyperlink r:id="rId17" w:history="1">
        <w:r w:rsidRPr="00D41360">
          <w:t>T1218</w:t>
        </w:r>
      </w:hyperlink>
      <w:r>
        <w:rPr>
          <w:sz w:val="24"/>
          <w:szCs w:val="24"/>
        </w:rPr>
        <w:t xml:space="preserve"> - C</w:t>
      </w:r>
      <w:r w:rsidRPr="00D41360">
        <w:rPr>
          <w:sz w:val="24"/>
          <w:szCs w:val="24"/>
        </w:rPr>
        <w:t>an use msiexec.exe to disable security tools on the system</w:t>
      </w:r>
      <w:r>
        <w:rPr>
          <w:sz w:val="24"/>
          <w:szCs w:val="24"/>
        </w:rPr>
        <w:t xml:space="preserve">. </w:t>
      </w:r>
    </w:p>
    <w:p w14:paraId="4A31D351" w14:textId="77777777" w:rsidR="003C2AA3" w:rsidRDefault="003C2AA3" w:rsidP="003C2AA3">
      <w:pPr>
        <w:rPr>
          <w:sz w:val="24"/>
          <w:szCs w:val="24"/>
        </w:rPr>
      </w:pPr>
      <w:r>
        <w:rPr>
          <w:sz w:val="24"/>
          <w:szCs w:val="24"/>
        </w:rPr>
        <w:t xml:space="preserve">There are many other techniques that is used by Cl0p </w:t>
      </w:r>
      <w:proofErr w:type="gramStart"/>
      <w:r>
        <w:rPr>
          <w:sz w:val="24"/>
          <w:szCs w:val="24"/>
        </w:rPr>
        <w:t>in order to</w:t>
      </w:r>
      <w:proofErr w:type="gramEnd"/>
      <w:r>
        <w:rPr>
          <w:sz w:val="24"/>
          <w:szCs w:val="24"/>
        </w:rPr>
        <w:t xml:space="preserve"> get access to and then perform their ransomware. </w:t>
      </w:r>
    </w:p>
    <w:p w14:paraId="7484B174" w14:textId="77777777" w:rsidR="003C2AA3" w:rsidRDefault="003C2AA3" w:rsidP="003C2AA3">
      <w:pPr>
        <w:rPr>
          <w:sz w:val="24"/>
          <w:szCs w:val="24"/>
        </w:rPr>
      </w:pPr>
    </w:p>
    <w:p w14:paraId="2198969E" w14:textId="77777777" w:rsidR="003C2AA3" w:rsidRDefault="003C2AA3" w:rsidP="003C2AA3">
      <w:pPr>
        <w:rPr>
          <w:b/>
          <w:bCs/>
          <w:sz w:val="36"/>
          <w:szCs w:val="36"/>
        </w:rPr>
      </w:pPr>
      <w:r>
        <w:rPr>
          <w:b/>
          <w:bCs/>
          <w:sz w:val="36"/>
          <w:szCs w:val="36"/>
        </w:rPr>
        <w:br w:type="page"/>
      </w:r>
    </w:p>
    <w:p w14:paraId="75D6FF64" w14:textId="77777777" w:rsidR="003C2AA3" w:rsidRDefault="003C2AA3" w:rsidP="003C2AA3">
      <w:pPr>
        <w:rPr>
          <w:b/>
          <w:bCs/>
          <w:sz w:val="36"/>
          <w:szCs w:val="36"/>
        </w:rPr>
      </w:pPr>
      <w:r>
        <w:rPr>
          <w:b/>
          <w:bCs/>
          <w:sz w:val="36"/>
          <w:szCs w:val="36"/>
        </w:rPr>
        <w:lastRenderedPageBreak/>
        <w:t>Analysis of likelihood of CVE exploitation of TA505</w:t>
      </w:r>
    </w:p>
    <w:p w14:paraId="541090EB" w14:textId="77777777" w:rsidR="003C2AA3" w:rsidRPr="00F50CB2" w:rsidRDefault="003C2AA3" w:rsidP="003C2AA3">
      <w:pPr>
        <w:rPr>
          <w:sz w:val="24"/>
          <w:szCs w:val="24"/>
        </w:rPr>
      </w:pPr>
      <w:r>
        <w:rPr>
          <w:sz w:val="24"/>
          <w:szCs w:val="24"/>
        </w:rPr>
        <w:t xml:space="preserve">As we work at </w:t>
      </w:r>
      <w:proofErr w:type="spellStart"/>
      <w:r>
        <w:rPr>
          <w:sz w:val="24"/>
          <w:szCs w:val="24"/>
        </w:rPr>
        <w:t>Medisecure</w:t>
      </w:r>
      <w:proofErr w:type="spellEnd"/>
      <w:r>
        <w:rPr>
          <w:sz w:val="24"/>
          <w:szCs w:val="24"/>
        </w:rPr>
        <w:t xml:space="preserve">, we use the company </w:t>
      </w:r>
      <w:proofErr w:type="spellStart"/>
      <w:r>
        <w:rPr>
          <w:sz w:val="24"/>
          <w:szCs w:val="24"/>
        </w:rPr>
        <w:t>MoveIt</w:t>
      </w:r>
      <w:proofErr w:type="spellEnd"/>
      <w:r>
        <w:rPr>
          <w:sz w:val="24"/>
          <w:szCs w:val="24"/>
        </w:rPr>
        <w:t xml:space="preserve"> </w:t>
      </w:r>
      <w:proofErr w:type="gramStart"/>
      <w:r>
        <w:rPr>
          <w:sz w:val="24"/>
          <w:szCs w:val="24"/>
        </w:rPr>
        <w:t>in order to</w:t>
      </w:r>
      <w:proofErr w:type="gramEnd"/>
      <w:r>
        <w:rPr>
          <w:sz w:val="24"/>
          <w:szCs w:val="24"/>
        </w:rPr>
        <w:t xml:space="preserve"> securely transfer files and help with automation. There is a couple of zero-day vulnerabilities inside </w:t>
      </w:r>
      <w:proofErr w:type="spellStart"/>
      <w:r>
        <w:rPr>
          <w:sz w:val="24"/>
          <w:szCs w:val="24"/>
        </w:rPr>
        <w:t>MoveIt</w:t>
      </w:r>
      <w:proofErr w:type="spellEnd"/>
      <w:r>
        <w:rPr>
          <w:sz w:val="24"/>
          <w:szCs w:val="24"/>
        </w:rPr>
        <w:t xml:space="preserve"> that the attack likely has come from. These CVE’s </w:t>
      </w:r>
      <w:proofErr w:type="gramStart"/>
      <w:r>
        <w:rPr>
          <w:sz w:val="24"/>
          <w:szCs w:val="24"/>
        </w:rPr>
        <w:t>are:</w:t>
      </w:r>
      <w:proofErr w:type="gramEnd"/>
      <w:r>
        <w:rPr>
          <w:sz w:val="24"/>
          <w:szCs w:val="24"/>
        </w:rPr>
        <w:t xml:space="preserve"> </w:t>
      </w:r>
      <w:r w:rsidRPr="00F50CB2">
        <w:rPr>
          <w:sz w:val="24"/>
          <w:szCs w:val="24"/>
        </w:rPr>
        <w:t>CVE-2023-34362</w:t>
      </w:r>
      <w:r>
        <w:rPr>
          <w:sz w:val="24"/>
          <w:szCs w:val="24"/>
        </w:rPr>
        <w:t>, CVE-2023-35708, CVE-2023-36934.</w:t>
      </w:r>
    </w:p>
    <w:p w14:paraId="1A946F4D" w14:textId="77777777" w:rsidR="003C2AA3" w:rsidRDefault="003C2AA3" w:rsidP="003C2AA3">
      <w:pPr>
        <w:rPr>
          <w:sz w:val="24"/>
          <w:szCs w:val="24"/>
        </w:rPr>
      </w:pPr>
    </w:p>
    <w:p w14:paraId="4B7E8DFA" w14:textId="77777777" w:rsidR="003C2AA3" w:rsidRDefault="003C2AA3" w:rsidP="003C2AA3">
      <w:pPr>
        <w:rPr>
          <w:b/>
          <w:bCs/>
          <w:sz w:val="36"/>
          <w:szCs w:val="36"/>
        </w:rPr>
      </w:pPr>
    </w:p>
    <w:p w14:paraId="511981B7" w14:textId="77777777" w:rsidR="003C2AA3" w:rsidRDefault="003C2AA3" w:rsidP="003C2AA3">
      <w:pPr>
        <w:rPr>
          <w:b/>
          <w:bCs/>
          <w:sz w:val="36"/>
          <w:szCs w:val="36"/>
        </w:rPr>
      </w:pPr>
      <w:r>
        <w:rPr>
          <w:b/>
          <w:bCs/>
          <w:sz w:val="36"/>
          <w:szCs w:val="36"/>
        </w:rPr>
        <w:t>Emulating Attack</w:t>
      </w:r>
    </w:p>
    <w:p w14:paraId="5A9237C6" w14:textId="77777777" w:rsidR="003C2AA3" w:rsidRPr="00827155" w:rsidRDefault="003C2AA3" w:rsidP="003C2AA3">
      <w:pPr>
        <w:rPr>
          <w:b/>
          <w:bCs/>
          <w:sz w:val="24"/>
          <w:szCs w:val="24"/>
        </w:rPr>
      </w:pPr>
      <w:r w:rsidRPr="00827155">
        <w:rPr>
          <w:b/>
          <w:bCs/>
          <w:sz w:val="24"/>
          <w:szCs w:val="24"/>
        </w:rPr>
        <w:t>Technique 1</w:t>
      </w:r>
    </w:p>
    <w:p w14:paraId="36728F28" w14:textId="77777777" w:rsidR="003C2AA3" w:rsidRDefault="003C2AA3" w:rsidP="003C2AA3">
      <w:r>
        <w:t xml:space="preserve">Emulating how cl0p would first check if the system is Russian based on the native installed language as to not attack “one of their own”.  This would be done </w:t>
      </w:r>
      <w:r w:rsidRPr="002E0179">
        <w:t>using the function “</w:t>
      </w:r>
      <w:proofErr w:type="spellStart"/>
      <w:r w:rsidRPr="002E0179">
        <w:t>GetKeyboardLayout</w:t>
      </w:r>
      <w:proofErr w:type="spellEnd"/>
      <w:r w:rsidRPr="002E0179">
        <w:t>” against the hardcoded values.</w:t>
      </w:r>
    </w:p>
    <w:p w14:paraId="63EABE68" w14:textId="77777777" w:rsidR="003C2AA3" w:rsidRDefault="003C2AA3" w:rsidP="003C2AA3">
      <w:pPr>
        <w:rPr>
          <w:b/>
          <w:bCs/>
          <w:sz w:val="36"/>
          <w:szCs w:val="36"/>
        </w:rPr>
      </w:pPr>
      <w:r w:rsidRPr="006A00B4">
        <w:rPr>
          <w:b/>
          <w:bCs/>
          <w:noProof/>
          <w:sz w:val="36"/>
          <w:szCs w:val="36"/>
        </w:rPr>
        <w:drawing>
          <wp:inline distT="0" distB="0" distL="0" distR="0" wp14:anchorId="7F48C405" wp14:editId="2594DEBE">
            <wp:extent cx="3915384" cy="2595363"/>
            <wp:effectExtent l="0" t="0" r="9525" b="0"/>
            <wp:docPr id="43176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66853" name=""/>
                    <pic:cNvPicPr/>
                  </pic:nvPicPr>
                  <pic:blipFill>
                    <a:blip r:embed="rId18"/>
                    <a:stretch>
                      <a:fillRect/>
                    </a:stretch>
                  </pic:blipFill>
                  <pic:spPr>
                    <a:xfrm>
                      <a:off x="0" y="0"/>
                      <a:ext cx="3927362" cy="2603303"/>
                    </a:xfrm>
                    <a:prstGeom prst="rect">
                      <a:avLst/>
                    </a:prstGeom>
                  </pic:spPr>
                </pic:pic>
              </a:graphicData>
            </a:graphic>
          </wp:inline>
        </w:drawing>
      </w:r>
    </w:p>
    <w:p w14:paraId="3F97838F" w14:textId="77777777" w:rsidR="003C2AA3" w:rsidRDefault="003C2AA3" w:rsidP="003C2AA3">
      <w:pPr>
        <w:rPr>
          <w:b/>
          <w:bCs/>
        </w:rPr>
      </w:pPr>
      <w:r>
        <w:t xml:space="preserve">In this example, our system shows 0409 which when checked in the OS hex meaning it comes to </w:t>
      </w:r>
      <w:r w:rsidRPr="002010C1">
        <w:rPr>
          <w:b/>
          <w:bCs/>
        </w:rPr>
        <w:t>English - United States</w:t>
      </w:r>
      <w:r>
        <w:rPr>
          <w:b/>
          <w:bCs/>
        </w:rPr>
        <w:t xml:space="preserve">. </w:t>
      </w:r>
      <w:r w:rsidRPr="000F65C0">
        <w:t>Therefore, if this attack where to be realistic cl0p would then proceed with the attack.</w:t>
      </w:r>
      <w:r>
        <w:rPr>
          <w:b/>
          <w:bCs/>
        </w:rPr>
        <w:t xml:space="preserve"> </w:t>
      </w:r>
    </w:p>
    <w:p w14:paraId="329ECE61" w14:textId="77777777" w:rsidR="003C2AA3" w:rsidRPr="008B2B74" w:rsidRDefault="003C2AA3" w:rsidP="003C2AA3">
      <w:pPr>
        <w:rPr>
          <w:b/>
        </w:rPr>
      </w:pPr>
      <w:r w:rsidRPr="00F50503">
        <w:rPr>
          <w:b/>
          <w:bCs/>
        </w:rPr>
        <w:t xml:space="preserve">Detection: </w:t>
      </w:r>
      <w:r>
        <w:t xml:space="preserve">Sysmon was used in PowerShell to display a list to </w:t>
      </w:r>
      <w:r w:rsidRPr="006D256F">
        <w:t>monitor and log system activity to the Windows event log</w:t>
      </w:r>
      <w:r>
        <w:t>. The command used was:</w:t>
      </w:r>
      <w:r w:rsidRPr="008B2B74">
        <w:rPr>
          <w:b/>
          <w:bCs/>
        </w:rPr>
        <w:t xml:space="preserve"> </w:t>
      </w:r>
      <w:r w:rsidRPr="008B2B74">
        <w:rPr>
          <w:b/>
          <w:bCs/>
          <w:noProof/>
        </w:rPr>
        <w:drawing>
          <wp:inline distT="0" distB="0" distL="0" distR="0" wp14:anchorId="5B31DA4A" wp14:editId="22903CB9">
            <wp:extent cx="4517246" cy="1104538"/>
            <wp:effectExtent l="0" t="0" r="0" b="635"/>
            <wp:docPr id="578043639"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43639" name="Picture 1" descr="A blue screen with white text&#10;&#10;Description automatically generated"/>
                    <pic:cNvPicPr/>
                  </pic:nvPicPr>
                  <pic:blipFill>
                    <a:blip r:embed="rId19"/>
                    <a:stretch>
                      <a:fillRect/>
                    </a:stretch>
                  </pic:blipFill>
                  <pic:spPr>
                    <a:xfrm>
                      <a:off x="0" y="0"/>
                      <a:ext cx="4544907" cy="1111302"/>
                    </a:xfrm>
                    <a:prstGeom prst="rect">
                      <a:avLst/>
                    </a:prstGeom>
                  </pic:spPr>
                </pic:pic>
              </a:graphicData>
            </a:graphic>
          </wp:inline>
        </w:drawing>
      </w:r>
    </w:p>
    <w:p w14:paraId="11603961" w14:textId="77777777" w:rsidR="003C2AA3" w:rsidRDefault="003C2AA3" w:rsidP="003C2AA3">
      <w:r w:rsidRPr="0064481C">
        <w:t>Get-</w:t>
      </w:r>
      <w:proofErr w:type="spellStart"/>
      <w:r w:rsidRPr="0064481C">
        <w:t>WinEvent</w:t>
      </w:r>
      <w:proofErr w:type="spellEnd"/>
      <w:r w:rsidRPr="0064481C">
        <w:t xml:space="preserve"> *Sysmon* | where message -like "*LanguageKeyboardLayout</w:t>
      </w:r>
      <w:r>
        <w:t>.exe</w:t>
      </w:r>
      <w:r w:rsidRPr="0064481C">
        <w:t>*" | format-list</w:t>
      </w:r>
      <w:r>
        <w:tab/>
      </w:r>
    </w:p>
    <w:p w14:paraId="3386056C" w14:textId="77777777" w:rsidR="003C2AA3" w:rsidRDefault="003C2AA3" w:rsidP="003C2AA3">
      <w:pPr>
        <w:rPr>
          <w:b/>
          <w:bCs/>
          <w:sz w:val="24"/>
          <w:szCs w:val="24"/>
        </w:rPr>
      </w:pPr>
      <w:r>
        <w:rPr>
          <w:b/>
          <w:bCs/>
          <w:sz w:val="24"/>
          <w:szCs w:val="24"/>
        </w:rPr>
        <w:lastRenderedPageBreak/>
        <w:t>Technique 2</w:t>
      </w:r>
    </w:p>
    <w:p w14:paraId="378AC924" w14:textId="77777777" w:rsidR="003C2AA3" w:rsidRDefault="003C2AA3" w:rsidP="003C2AA3">
      <w:pPr>
        <w:rPr>
          <w:sz w:val="20"/>
          <w:szCs w:val="20"/>
        </w:rPr>
      </w:pPr>
      <w:r>
        <w:rPr>
          <w:sz w:val="20"/>
          <w:szCs w:val="20"/>
        </w:rPr>
        <w:t>Encrypting files</w:t>
      </w:r>
    </w:p>
    <w:p w14:paraId="625339CD" w14:textId="77777777" w:rsidR="003C2AA3" w:rsidRDefault="003C2AA3" w:rsidP="003C2AA3">
      <w:pPr>
        <w:rPr>
          <w:sz w:val="20"/>
          <w:szCs w:val="20"/>
        </w:rPr>
      </w:pPr>
      <w:r w:rsidRPr="00827155">
        <w:rPr>
          <w:noProof/>
          <w:sz w:val="20"/>
          <w:szCs w:val="20"/>
        </w:rPr>
        <w:drawing>
          <wp:inline distT="0" distB="0" distL="0" distR="0" wp14:anchorId="12765802" wp14:editId="611AED30">
            <wp:extent cx="5731510" cy="3451860"/>
            <wp:effectExtent l="0" t="0" r="2540" b="0"/>
            <wp:docPr id="38589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99109" name=""/>
                    <pic:cNvPicPr/>
                  </pic:nvPicPr>
                  <pic:blipFill>
                    <a:blip r:embed="rId20"/>
                    <a:stretch>
                      <a:fillRect/>
                    </a:stretch>
                  </pic:blipFill>
                  <pic:spPr>
                    <a:xfrm>
                      <a:off x="0" y="0"/>
                      <a:ext cx="5731510" cy="3451860"/>
                    </a:xfrm>
                    <a:prstGeom prst="rect">
                      <a:avLst/>
                    </a:prstGeom>
                  </pic:spPr>
                </pic:pic>
              </a:graphicData>
            </a:graphic>
          </wp:inline>
        </w:drawing>
      </w:r>
      <w:r>
        <w:rPr>
          <w:sz w:val="20"/>
          <w:szCs w:val="20"/>
        </w:rPr>
        <w:t xml:space="preserve">Encrypts files and creates a new file </w:t>
      </w:r>
      <w:proofErr w:type="gramStart"/>
      <w:r>
        <w:rPr>
          <w:sz w:val="20"/>
          <w:szCs w:val="20"/>
        </w:rPr>
        <w:t>with .clop</w:t>
      </w:r>
      <w:proofErr w:type="gramEnd"/>
      <w:r>
        <w:rPr>
          <w:sz w:val="20"/>
          <w:szCs w:val="20"/>
        </w:rPr>
        <w:t xml:space="preserve"> extension</w:t>
      </w:r>
    </w:p>
    <w:p w14:paraId="2DDD5181" w14:textId="77777777" w:rsidR="003C2AA3" w:rsidRPr="005018EF" w:rsidRDefault="003C2AA3" w:rsidP="003C2AA3">
      <w:pPr>
        <w:rPr>
          <w:b/>
          <w:bCs/>
          <w:sz w:val="20"/>
          <w:szCs w:val="20"/>
        </w:rPr>
      </w:pPr>
      <w:r w:rsidRPr="005018EF">
        <w:rPr>
          <w:b/>
          <w:bCs/>
          <w:sz w:val="20"/>
          <w:szCs w:val="20"/>
        </w:rPr>
        <w:t>Detection</w:t>
      </w:r>
    </w:p>
    <w:p w14:paraId="1E8C8826" w14:textId="77777777" w:rsidR="003C2AA3" w:rsidRPr="005018EF" w:rsidRDefault="003C2AA3" w:rsidP="003C2AA3">
      <w:pPr>
        <w:rPr>
          <w:sz w:val="20"/>
          <w:szCs w:val="20"/>
        </w:rPr>
      </w:pPr>
      <w:r w:rsidRPr="005018EF">
        <w:rPr>
          <w:sz w:val="20"/>
          <w:szCs w:val="20"/>
        </w:rPr>
        <w:t>Get-</w:t>
      </w:r>
      <w:proofErr w:type="spellStart"/>
      <w:r w:rsidRPr="005018EF">
        <w:rPr>
          <w:sz w:val="20"/>
          <w:szCs w:val="20"/>
        </w:rPr>
        <w:t>WinEvent</w:t>
      </w:r>
      <w:proofErr w:type="spellEnd"/>
      <w:r w:rsidRPr="005018EF">
        <w:rPr>
          <w:sz w:val="20"/>
          <w:szCs w:val="20"/>
        </w:rPr>
        <w:t xml:space="preserve"> -</w:t>
      </w:r>
      <w:proofErr w:type="spellStart"/>
      <w:r w:rsidRPr="005018EF">
        <w:rPr>
          <w:sz w:val="20"/>
          <w:szCs w:val="20"/>
        </w:rPr>
        <w:t>LogName</w:t>
      </w:r>
      <w:proofErr w:type="spellEnd"/>
      <w:r w:rsidRPr="005018EF">
        <w:rPr>
          <w:sz w:val="20"/>
          <w:szCs w:val="20"/>
        </w:rPr>
        <w:t xml:space="preserve"> $</w:t>
      </w:r>
      <w:proofErr w:type="spellStart"/>
      <w:r w:rsidRPr="005018EF">
        <w:rPr>
          <w:sz w:val="20"/>
          <w:szCs w:val="20"/>
        </w:rPr>
        <w:t>logName</w:t>
      </w:r>
      <w:proofErr w:type="spellEnd"/>
      <w:r w:rsidRPr="005018EF">
        <w:rPr>
          <w:sz w:val="20"/>
          <w:szCs w:val="20"/>
        </w:rPr>
        <w:t xml:space="preserve"> | Where-Object </w:t>
      </w:r>
      <w:proofErr w:type="gramStart"/>
      <w:r w:rsidRPr="005018EF">
        <w:rPr>
          <w:sz w:val="20"/>
          <w:szCs w:val="20"/>
        </w:rPr>
        <w:t>{ $</w:t>
      </w:r>
      <w:proofErr w:type="gramEnd"/>
      <w:r w:rsidRPr="005018EF">
        <w:rPr>
          <w:sz w:val="20"/>
          <w:szCs w:val="20"/>
        </w:rPr>
        <w:t>_.Id -eq 11 -and $_.Message -like "*.clop*" }</w:t>
      </w:r>
    </w:p>
    <w:p w14:paraId="104FDBD2" w14:textId="77777777" w:rsidR="003C2AA3" w:rsidRDefault="003C2AA3" w:rsidP="003C2AA3">
      <w:pPr>
        <w:rPr>
          <w:b/>
          <w:bCs/>
          <w:sz w:val="36"/>
          <w:szCs w:val="36"/>
        </w:rPr>
      </w:pPr>
      <w:r w:rsidRPr="00EF3ACA">
        <w:rPr>
          <w:b/>
          <w:bCs/>
          <w:noProof/>
          <w:sz w:val="36"/>
          <w:szCs w:val="36"/>
        </w:rPr>
        <w:drawing>
          <wp:inline distT="0" distB="0" distL="0" distR="0" wp14:anchorId="610A2792" wp14:editId="5D9D03C6">
            <wp:extent cx="5731510" cy="1315720"/>
            <wp:effectExtent l="0" t="0" r="2540" b="0"/>
            <wp:docPr id="8844452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45220" name="Picture 1" descr="A screen shot of a computer&#10;&#10;Description automatically generated"/>
                    <pic:cNvPicPr/>
                  </pic:nvPicPr>
                  <pic:blipFill>
                    <a:blip r:embed="rId21"/>
                    <a:stretch>
                      <a:fillRect/>
                    </a:stretch>
                  </pic:blipFill>
                  <pic:spPr>
                    <a:xfrm>
                      <a:off x="0" y="0"/>
                      <a:ext cx="5731510" cy="1315720"/>
                    </a:xfrm>
                    <a:prstGeom prst="rect">
                      <a:avLst/>
                    </a:prstGeom>
                  </pic:spPr>
                </pic:pic>
              </a:graphicData>
            </a:graphic>
          </wp:inline>
        </w:drawing>
      </w:r>
    </w:p>
    <w:p w14:paraId="62B0BBBD" w14:textId="77777777" w:rsidR="003C2AA3" w:rsidRDefault="003C2AA3" w:rsidP="003C2AA3">
      <w:pPr>
        <w:rPr>
          <w:b/>
          <w:bCs/>
          <w:sz w:val="36"/>
          <w:szCs w:val="36"/>
        </w:rPr>
      </w:pPr>
    </w:p>
    <w:p w14:paraId="311F2132" w14:textId="77777777" w:rsidR="003C2AA3" w:rsidRDefault="003C2AA3" w:rsidP="003C2AA3">
      <w:pPr>
        <w:rPr>
          <w:b/>
          <w:bCs/>
          <w:sz w:val="36"/>
          <w:szCs w:val="36"/>
        </w:rPr>
      </w:pPr>
      <w:r>
        <w:rPr>
          <w:b/>
          <w:bCs/>
          <w:sz w:val="36"/>
          <w:szCs w:val="36"/>
        </w:rPr>
        <w:br w:type="page"/>
      </w:r>
    </w:p>
    <w:p w14:paraId="12494559" w14:textId="77777777" w:rsidR="003C2AA3" w:rsidRDefault="003C2AA3" w:rsidP="003C2AA3">
      <w:pPr>
        <w:rPr>
          <w:b/>
          <w:bCs/>
          <w:sz w:val="36"/>
          <w:szCs w:val="36"/>
        </w:rPr>
      </w:pPr>
      <w:r>
        <w:rPr>
          <w:b/>
          <w:bCs/>
          <w:sz w:val="36"/>
          <w:szCs w:val="36"/>
        </w:rPr>
        <w:lastRenderedPageBreak/>
        <w:t>References</w:t>
      </w:r>
    </w:p>
    <w:p w14:paraId="1FF61411" w14:textId="77777777" w:rsidR="003C2AA3" w:rsidRDefault="003C2AA3" w:rsidP="003C2AA3">
      <w:r w:rsidRPr="00227E28">
        <w:t xml:space="preserve">Cybereason 2023, </w:t>
      </w:r>
      <w:r w:rsidRPr="00227E28">
        <w:rPr>
          <w:i/>
          <w:iCs/>
        </w:rPr>
        <w:t xml:space="preserve">Cybereason vs. </w:t>
      </w:r>
      <w:r>
        <w:rPr>
          <w:i/>
          <w:iCs/>
        </w:rPr>
        <w:t>c</w:t>
      </w:r>
      <w:r w:rsidRPr="00227E28">
        <w:rPr>
          <w:i/>
          <w:iCs/>
        </w:rPr>
        <w:t xml:space="preserve">lop </w:t>
      </w:r>
      <w:r>
        <w:rPr>
          <w:i/>
          <w:iCs/>
        </w:rPr>
        <w:t>r</w:t>
      </w:r>
      <w:r w:rsidRPr="00227E28">
        <w:rPr>
          <w:i/>
          <w:iCs/>
        </w:rPr>
        <w:t>ansomware</w:t>
      </w:r>
      <w:r w:rsidRPr="00227E28">
        <w:t xml:space="preserve">, viewed 17 September 2024, </w:t>
      </w:r>
      <w:hyperlink r:id="rId22" w:tgtFrame="_new" w:history="1">
        <w:r w:rsidRPr="00227E28">
          <w:rPr>
            <w:rStyle w:val="Hyperlink"/>
          </w:rPr>
          <w:t>https://www.cybereason.com/blog/research/cybereason-vs.-clop-ransomware</w:t>
        </w:r>
      </w:hyperlink>
      <w:r w:rsidRPr="00227E28">
        <w:t>.</w:t>
      </w:r>
    </w:p>
    <w:p w14:paraId="3E6C9483" w14:textId="77777777" w:rsidR="003C2AA3" w:rsidRDefault="003C2AA3" w:rsidP="003C2AA3"/>
    <w:p w14:paraId="668A323D" w14:textId="77777777" w:rsidR="003C2AA3" w:rsidRDefault="003C2AA3" w:rsidP="003C2AA3">
      <w:r w:rsidRPr="000F137C">
        <w:t xml:space="preserve">Dark Reading 2023, </w:t>
      </w:r>
      <w:r w:rsidRPr="000F137C">
        <w:rPr>
          <w:i/>
          <w:iCs/>
        </w:rPr>
        <w:t xml:space="preserve">Cl0p </w:t>
      </w:r>
      <w:del w:id="0" w:author="Microsoft Word" w:date="2024-09-22T21:39:00Z" w16du:dateUtc="2024-09-22T11:39:00Z">
        <w:r>
          <w:rPr>
            <w:i/>
            <w:iCs/>
          </w:rPr>
          <w:delText>c</w:delText>
        </w:r>
        <w:r w:rsidRPr="000F137C">
          <w:rPr>
            <w:i/>
            <w:iCs/>
          </w:rPr>
          <w:delText xml:space="preserve">laims </w:delText>
        </w:r>
        <w:r>
          <w:rPr>
            <w:i/>
            <w:iCs/>
          </w:rPr>
          <w:delText>move</w:delText>
        </w:r>
        <w:r w:rsidRPr="000F137C">
          <w:rPr>
            <w:i/>
            <w:iCs/>
          </w:rPr>
          <w:delText xml:space="preserve">it </w:delText>
        </w:r>
        <w:r>
          <w:rPr>
            <w:i/>
            <w:iCs/>
          </w:rPr>
          <w:delText>a</w:delText>
        </w:r>
        <w:r w:rsidRPr="000F137C">
          <w:rPr>
            <w:i/>
            <w:iCs/>
          </w:rPr>
          <w:delText xml:space="preserve">ttack: </w:delText>
        </w:r>
        <w:r>
          <w:rPr>
            <w:i/>
            <w:iCs/>
          </w:rPr>
          <w:delText>h</w:delText>
        </w:r>
        <w:r w:rsidRPr="000F137C">
          <w:rPr>
            <w:i/>
            <w:iCs/>
          </w:rPr>
          <w:delText>ow</w:delText>
        </w:r>
      </w:del>
      <w:r w:rsidRPr="000F137C">
        <w:rPr>
          <w:i/>
          <w:iCs/>
        </w:rPr>
        <w:t xml:space="preserve"> the </w:t>
      </w:r>
      <w:del w:id="1" w:author="Microsoft Word" w:date="2024-09-22T21:39:00Z" w16du:dateUtc="2024-09-22T11:39:00Z">
        <w:r>
          <w:rPr>
            <w:i/>
            <w:iCs/>
          </w:rPr>
          <w:delText>g</w:delText>
        </w:r>
        <w:r w:rsidRPr="000F137C">
          <w:rPr>
            <w:i/>
            <w:iCs/>
          </w:rPr>
          <w:delText xml:space="preserve">ang </w:delText>
        </w:r>
        <w:r>
          <w:rPr>
            <w:i/>
            <w:iCs/>
          </w:rPr>
          <w:delText>d</w:delText>
        </w:r>
        <w:r w:rsidRPr="000F137C">
          <w:rPr>
            <w:i/>
            <w:iCs/>
          </w:rPr>
          <w:delText xml:space="preserve">id </w:delText>
        </w:r>
        <w:r>
          <w:rPr>
            <w:i/>
            <w:iCs/>
          </w:rPr>
          <w:delText>i</w:delText>
        </w:r>
        <w:r w:rsidRPr="000F137C">
          <w:rPr>
            <w:i/>
            <w:iCs/>
          </w:rPr>
          <w:delText>t</w:delText>
        </w:r>
      </w:del>
      <w:r w:rsidRPr="000F137C">
        <w:t xml:space="preserve">, viewed 17 September 2024, </w:t>
      </w:r>
      <w:hyperlink r:id="rId23" w:tgtFrame="_new" w:history="1">
        <w:r w:rsidRPr="000F137C">
          <w:rPr>
            <w:rStyle w:val="Hyperlink"/>
          </w:rPr>
          <w:t>https://www.darkreading.com/cyberattacks-data-breaches/cl0p-claims-moveit-attack-how-gang-did-it</w:t>
        </w:r>
      </w:hyperlink>
      <w:r w:rsidRPr="000F137C">
        <w:t>.</w:t>
      </w:r>
    </w:p>
    <w:p w14:paraId="5EB64765" w14:textId="77777777" w:rsidR="003C2AA3" w:rsidRDefault="003C2AA3" w:rsidP="003C2AA3"/>
    <w:p w14:paraId="11DDC37D" w14:textId="77777777" w:rsidR="003C2AA3" w:rsidRPr="00EF3D1E" w:rsidRDefault="003C2AA3" w:rsidP="003C2AA3">
      <w:r w:rsidRPr="00B904F3">
        <w:t xml:space="preserve">National Institute of Standards and Technology (NIST) 2023, </w:t>
      </w:r>
      <w:r w:rsidRPr="00B904F3">
        <w:rPr>
          <w:i/>
          <w:iCs/>
        </w:rPr>
        <w:t xml:space="preserve">Vulnerability </w:t>
      </w:r>
      <w:proofErr w:type="spellStart"/>
      <w:r>
        <w:rPr>
          <w:i/>
          <w:iCs/>
        </w:rPr>
        <w:t>s</w:t>
      </w:r>
      <w:r w:rsidRPr="00B904F3">
        <w:rPr>
          <w:i/>
          <w:iCs/>
        </w:rPr>
        <w:t>ummarySummary</w:t>
      </w:r>
      <w:proofErr w:type="spellEnd"/>
      <w:r w:rsidRPr="00B904F3">
        <w:rPr>
          <w:i/>
          <w:iCs/>
        </w:rPr>
        <w:t xml:space="preserve"> for </w:t>
      </w:r>
      <w:r>
        <w:rPr>
          <w:i/>
          <w:iCs/>
        </w:rPr>
        <w:t>cve</w:t>
      </w:r>
      <w:r w:rsidRPr="00B904F3">
        <w:rPr>
          <w:i/>
          <w:iCs/>
        </w:rPr>
        <w:t>CVE-2023-34362</w:t>
      </w:r>
      <w:r w:rsidRPr="00B904F3">
        <w:t xml:space="preserve">, viewed 17 September 2024, </w:t>
      </w:r>
      <w:hyperlink r:id="rId24" w:tgtFrame="_new" w:history="1">
        <w:r w:rsidRPr="00B904F3">
          <w:rPr>
            <w:rStyle w:val="Hyperlink"/>
          </w:rPr>
          <w:t>https://nvd.nist.gov/vuln/detail/CVE-2023-34362</w:t>
        </w:r>
      </w:hyperlink>
      <w:r w:rsidRPr="00B904F3">
        <w:t>.</w:t>
      </w:r>
    </w:p>
    <w:p w14:paraId="03A14511" w14:textId="77777777" w:rsidR="003C2AA3" w:rsidRDefault="003C2AA3" w:rsidP="003C2AA3"/>
    <w:p w14:paraId="5CE3488F" w14:textId="77777777" w:rsidR="003C2AA3" w:rsidRDefault="003C2AA3" w:rsidP="003C2AA3">
      <w:r w:rsidRPr="00E3433F">
        <w:t xml:space="preserve">Red Canary Co. 2024, </w:t>
      </w:r>
      <w:r w:rsidRPr="00E3433F">
        <w:rPr>
          <w:i/>
          <w:iCs/>
        </w:rPr>
        <w:t xml:space="preserve">Atomic </w:t>
      </w:r>
      <w:r>
        <w:rPr>
          <w:i/>
          <w:iCs/>
        </w:rPr>
        <w:t>r</w:t>
      </w:r>
      <w:r w:rsidRPr="00E3433F">
        <w:rPr>
          <w:i/>
          <w:iCs/>
        </w:rPr>
        <w:t xml:space="preserve">ed </w:t>
      </w:r>
      <w:r>
        <w:rPr>
          <w:i/>
          <w:iCs/>
        </w:rPr>
        <w:t>t</w:t>
      </w:r>
      <w:r w:rsidRPr="00E3433F">
        <w:rPr>
          <w:i/>
          <w:iCs/>
        </w:rPr>
        <w:t xml:space="preserve">eam </w:t>
      </w:r>
      <w:r>
        <w:rPr>
          <w:i/>
          <w:iCs/>
        </w:rPr>
        <w:t>t</w:t>
      </w:r>
      <w:r w:rsidRPr="00E3433F">
        <w:rPr>
          <w:i/>
          <w:iCs/>
        </w:rPr>
        <w:t xml:space="preserve">1486: </w:t>
      </w:r>
      <w:r>
        <w:rPr>
          <w:i/>
          <w:iCs/>
        </w:rPr>
        <w:t>d</w:t>
      </w:r>
      <w:r w:rsidRPr="00E3433F">
        <w:rPr>
          <w:i/>
          <w:iCs/>
        </w:rPr>
        <w:t xml:space="preserve">ata </w:t>
      </w:r>
      <w:r>
        <w:rPr>
          <w:i/>
          <w:iCs/>
        </w:rPr>
        <w:t>e</w:t>
      </w:r>
      <w:r w:rsidRPr="00E3433F">
        <w:rPr>
          <w:i/>
          <w:iCs/>
        </w:rPr>
        <w:t xml:space="preserve">ncrypted for </w:t>
      </w:r>
      <w:r>
        <w:rPr>
          <w:i/>
          <w:iCs/>
        </w:rPr>
        <w:t>i</w:t>
      </w:r>
      <w:r w:rsidRPr="00E3433F">
        <w:rPr>
          <w:i/>
          <w:iCs/>
        </w:rPr>
        <w:t>mpact</w:t>
      </w:r>
      <w:r w:rsidRPr="00E3433F">
        <w:t xml:space="preserve">, viewed 17 September 2024, </w:t>
      </w:r>
      <w:hyperlink r:id="rId25" w:history="1">
        <w:r w:rsidRPr="00330551">
          <w:rPr>
            <w:rStyle w:val="Hyperlink"/>
          </w:rPr>
          <w:t>https://github.com/redcanaryco/atomic-red team/blob/master/atomics/T1486/T1486.md</w:t>
        </w:r>
      </w:hyperlink>
      <w:r w:rsidRPr="00E3433F">
        <w:t>.</w:t>
      </w:r>
    </w:p>
    <w:p w14:paraId="1663764F" w14:textId="77777777" w:rsidR="003C2AA3" w:rsidRDefault="003C2AA3" w:rsidP="003C2AA3"/>
    <w:p w14:paraId="00BE7ECF" w14:textId="77777777" w:rsidR="003C2AA3" w:rsidRDefault="003C2AA3" w:rsidP="003C2AA3">
      <w:pPr>
        <w:rPr>
          <w:rStyle w:val="Hyperlink"/>
        </w:rPr>
      </w:pPr>
      <w:r w:rsidRPr="00701E4E">
        <w:t xml:space="preserve">Red Canary Co. 2024, </w:t>
      </w:r>
      <w:r w:rsidRPr="002E1C30">
        <w:rPr>
          <w:i/>
        </w:rPr>
        <w:t xml:space="preserve">Atomic </w:t>
      </w:r>
      <w:r>
        <w:rPr>
          <w:i/>
        </w:rPr>
        <w:t>r</w:t>
      </w:r>
      <w:r w:rsidRPr="002E1C30">
        <w:rPr>
          <w:i/>
        </w:rPr>
        <w:t xml:space="preserve">ed </w:t>
      </w:r>
      <w:r>
        <w:rPr>
          <w:i/>
        </w:rPr>
        <w:t>t</w:t>
      </w:r>
      <w:r w:rsidRPr="002E1C30">
        <w:rPr>
          <w:i/>
        </w:rPr>
        <w:t xml:space="preserve">eam </w:t>
      </w:r>
      <w:r>
        <w:rPr>
          <w:i/>
        </w:rPr>
        <w:t>t</w:t>
      </w:r>
      <w:r w:rsidRPr="002E1C30">
        <w:rPr>
          <w:i/>
        </w:rPr>
        <w:t xml:space="preserve">1614.001: </w:t>
      </w:r>
      <w:r>
        <w:rPr>
          <w:i/>
        </w:rPr>
        <w:t>s</w:t>
      </w:r>
      <w:r w:rsidRPr="002E1C30">
        <w:rPr>
          <w:i/>
        </w:rPr>
        <w:t xml:space="preserve">ystem </w:t>
      </w:r>
      <w:r>
        <w:rPr>
          <w:i/>
        </w:rPr>
        <w:t>l</w:t>
      </w:r>
      <w:r w:rsidRPr="002E1C30">
        <w:rPr>
          <w:i/>
        </w:rPr>
        <w:t xml:space="preserve">ocation </w:t>
      </w:r>
      <w:r>
        <w:rPr>
          <w:i/>
        </w:rPr>
        <w:t>d</w:t>
      </w:r>
      <w:r w:rsidRPr="002E1C30">
        <w:rPr>
          <w:i/>
        </w:rPr>
        <w:t>iscovery</w:t>
      </w:r>
      <w:r w:rsidRPr="00701E4E">
        <w:t xml:space="preserve">, viewed 17 September 2024, </w:t>
      </w:r>
      <w:hyperlink r:id="rId26" w:history="1">
        <w:r w:rsidRPr="00701E4E">
          <w:rPr>
            <w:rStyle w:val="Hyperlink"/>
          </w:rPr>
          <w:t>https://github.com/redcanaryco/atomic-red-team/blob/master/atomics/T1614.001/T1614.001.md.</w:t>
        </w:r>
      </w:hyperlink>
    </w:p>
    <w:p w14:paraId="271370F7" w14:textId="77777777" w:rsidR="003C2AA3" w:rsidRPr="002E1C30" w:rsidRDefault="003C2AA3" w:rsidP="003C2AA3">
      <w:pPr>
        <w:rPr>
          <w:color w:val="467886" w:themeColor="hyperlink"/>
        </w:rPr>
      </w:pPr>
    </w:p>
    <w:p w14:paraId="7B5FE6A6" w14:textId="77777777" w:rsidR="00B959C2" w:rsidRDefault="00B959C2"/>
    <w:p w14:paraId="621CBC72" w14:textId="77777777" w:rsidR="00404F81" w:rsidRDefault="00404F81"/>
    <w:sectPr w:rsidR="00404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D5818"/>
    <w:multiLevelType w:val="hybridMultilevel"/>
    <w:tmpl w:val="E6D0813E"/>
    <w:lvl w:ilvl="0" w:tplc="F09C1C4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480E4C"/>
    <w:multiLevelType w:val="hybridMultilevel"/>
    <w:tmpl w:val="9740F1C6"/>
    <w:lvl w:ilvl="0" w:tplc="754C798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06708D"/>
    <w:multiLevelType w:val="hybridMultilevel"/>
    <w:tmpl w:val="42BEC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91327898">
    <w:abstractNumId w:val="2"/>
  </w:num>
  <w:num w:numId="2" w16cid:durableId="111091988">
    <w:abstractNumId w:val="1"/>
  </w:num>
  <w:num w:numId="3" w16cid:durableId="143886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A3"/>
    <w:rsid w:val="000C35D3"/>
    <w:rsid w:val="003C2AA3"/>
    <w:rsid w:val="00404F81"/>
    <w:rsid w:val="00414FA6"/>
    <w:rsid w:val="00B10F39"/>
    <w:rsid w:val="00B959C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DD4B"/>
  <w15:chartTrackingRefBased/>
  <w15:docId w15:val="{89420D0F-9871-4ADB-BA62-7A9843DF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A3"/>
  </w:style>
  <w:style w:type="paragraph" w:styleId="Heading1">
    <w:name w:val="heading 1"/>
    <w:basedOn w:val="Normal"/>
    <w:next w:val="Normal"/>
    <w:link w:val="Heading1Char"/>
    <w:uiPriority w:val="9"/>
    <w:qFormat/>
    <w:rsid w:val="003C2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A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A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A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AA3"/>
    <w:rPr>
      <w:rFonts w:eastAsiaTheme="majorEastAsia" w:cstheme="majorBidi"/>
      <w:color w:val="272727" w:themeColor="text1" w:themeTint="D8"/>
    </w:rPr>
  </w:style>
  <w:style w:type="paragraph" w:styleId="Title">
    <w:name w:val="Title"/>
    <w:basedOn w:val="Normal"/>
    <w:next w:val="Normal"/>
    <w:link w:val="TitleChar"/>
    <w:uiPriority w:val="10"/>
    <w:qFormat/>
    <w:rsid w:val="003C2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AA3"/>
    <w:pPr>
      <w:spacing w:before="160"/>
      <w:jc w:val="center"/>
    </w:pPr>
    <w:rPr>
      <w:i/>
      <w:iCs/>
      <w:color w:val="404040" w:themeColor="text1" w:themeTint="BF"/>
    </w:rPr>
  </w:style>
  <w:style w:type="character" w:customStyle="1" w:styleId="QuoteChar">
    <w:name w:val="Quote Char"/>
    <w:basedOn w:val="DefaultParagraphFont"/>
    <w:link w:val="Quote"/>
    <w:uiPriority w:val="29"/>
    <w:rsid w:val="003C2AA3"/>
    <w:rPr>
      <w:i/>
      <w:iCs/>
      <w:color w:val="404040" w:themeColor="text1" w:themeTint="BF"/>
    </w:rPr>
  </w:style>
  <w:style w:type="paragraph" w:styleId="ListParagraph">
    <w:name w:val="List Paragraph"/>
    <w:basedOn w:val="Normal"/>
    <w:uiPriority w:val="34"/>
    <w:qFormat/>
    <w:rsid w:val="003C2AA3"/>
    <w:pPr>
      <w:ind w:left="720"/>
      <w:contextualSpacing/>
    </w:pPr>
  </w:style>
  <w:style w:type="character" w:styleId="IntenseEmphasis">
    <w:name w:val="Intense Emphasis"/>
    <w:basedOn w:val="DefaultParagraphFont"/>
    <w:uiPriority w:val="21"/>
    <w:qFormat/>
    <w:rsid w:val="003C2AA3"/>
    <w:rPr>
      <w:i/>
      <w:iCs/>
      <w:color w:val="0F4761" w:themeColor="accent1" w:themeShade="BF"/>
    </w:rPr>
  </w:style>
  <w:style w:type="paragraph" w:styleId="IntenseQuote">
    <w:name w:val="Intense Quote"/>
    <w:basedOn w:val="Normal"/>
    <w:next w:val="Normal"/>
    <w:link w:val="IntenseQuoteChar"/>
    <w:uiPriority w:val="30"/>
    <w:qFormat/>
    <w:rsid w:val="003C2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AA3"/>
    <w:rPr>
      <w:i/>
      <w:iCs/>
      <w:color w:val="0F4761" w:themeColor="accent1" w:themeShade="BF"/>
    </w:rPr>
  </w:style>
  <w:style w:type="character" w:styleId="IntenseReference">
    <w:name w:val="Intense Reference"/>
    <w:basedOn w:val="DefaultParagraphFont"/>
    <w:uiPriority w:val="32"/>
    <w:qFormat/>
    <w:rsid w:val="003C2AA3"/>
    <w:rPr>
      <w:b/>
      <w:bCs/>
      <w:smallCaps/>
      <w:color w:val="0F4761" w:themeColor="accent1" w:themeShade="BF"/>
      <w:spacing w:val="5"/>
    </w:rPr>
  </w:style>
  <w:style w:type="character" w:styleId="Hyperlink">
    <w:name w:val="Hyperlink"/>
    <w:basedOn w:val="DefaultParagraphFont"/>
    <w:uiPriority w:val="99"/>
    <w:unhideWhenUsed/>
    <w:rsid w:val="003C2AA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secure.com.au/" TargetMode="External"/><Relationship Id="rId13" Type="http://schemas.openxmlformats.org/officeDocument/2006/relationships/hyperlink" Target="https://attack.mitre.org/techniques/T1486" TargetMode="External"/><Relationship Id="rId18" Type="http://schemas.openxmlformats.org/officeDocument/2006/relationships/image" Target="media/image2.png"/><Relationship Id="rId26" Type="http://schemas.openxmlformats.org/officeDocument/2006/relationships/hyperlink" Target="https://github.com/redcanaryco/atomic-red-team/blob/master/atomics/T1614.001/T1614.001.md."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darkreading.com/cyberattacks-data-breaches/cl0p-claims-moveit-attack-how-gang-did-it" TargetMode="External"/><Relationship Id="rId12" Type="http://schemas.openxmlformats.org/officeDocument/2006/relationships/hyperlink" Target="https://www.cisa.gov/sites/default/files/2023-07/aa23-158a-stopransomware-cl0p-ransomware-gang-exploits-moveit-vulnerability_8.pdf" TargetMode="External"/><Relationship Id="rId17" Type="http://schemas.openxmlformats.org/officeDocument/2006/relationships/hyperlink" Target="https://attack.mitre.org/techniques/T1218" TargetMode="External"/><Relationship Id="rId25" Type="http://schemas.openxmlformats.org/officeDocument/2006/relationships/hyperlink" Target="https://github.com/redcanaryco/atomic-red%20team/blob/master/atomics/T1486/T1486.md" TargetMode="External"/><Relationship Id="rId2" Type="http://schemas.openxmlformats.org/officeDocument/2006/relationships/styles" Target="styles.xml"/><Relationship Id="rId16" Type="http://schemas.openxmlformats.org/officeDocument/2006/relationships/hyperlink" Target="https://attack.mitre.org/techniques/T1204"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unit42.paloaltonetworks.com/threat-brief-moveit-cvMee-2023-34362/" TargetMode="External"/><Relationship Id="rId11" Type="http://schemas.openxmlformats.org/officeDocument/2006/relationships/hyperlink" Target="https://cwe.mitre.org/data/definitions/89.html" TargetMode="External"/><Relationship Id="rId24" Type="http://schemas.openxmlformats.org/officeDocument/2006/relationships/hyperlink" Target="https://nvd.nist.gov/vuln/detail/CVE-2023-34362" TargetMode="External"/><Relationship Id="rId5" Type="http://schemas.openxmlformats.org/officeDocument/2006/relationships/hyperlink" Target="https://nvd.nist.gov/vuln/detail/CVE-2023-35708" TargetMode="External"/><Relationship Id="rId15" Type="http://schemas.openxmlformats.org/officeDocument/2006/relationships/hyperlink" Target="https://attack.mitre.org/techniques/T1614" TargetMode="External"/><Relationship Id="rId23" Type="http://schemas.openxmlformats.org/officeDocument/2006/relationships/hyperlink" Target="https://www.darkreading.com/cyberattacks-data-breaches/cl0p-claims-moveit-attack-how-gang-did-it" TargetMode="External"/><Relationship Id="rId28" Type="http://schemas.openxmlformats.org/officeDocument/2006/relationships/theme" Target="theme/theme1.xml"/><Relationship Id="rId10" Type="http://schemas.openxmlformats.org/officeDocument/2006/relationships/hyperlink" Target="https://nvd.nist.gov/vuln/detail/CVE-2023-34362"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ttack.mitre.org/techniques/T1486" TargetMode="External"/><Relationship Id="rId22" Type="http://schemas.openxmlformats.org/officeDocument/2006/relationships/hyperlink" Target="https://www.cybereason.com/blog/research/cybereason-vs.-clop-ransomwar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Edwards</dc:creator>
  <cp:keywords/>
  <dc:description/>
  <cp:lastModifiedBy>Daniel Edwards</cp:lastModifiedBy>
  <cp:revision>2</cp:revision>
  <dcterms:created xsi:type="dcterms:W3CDTF">2024-09-22T13:13:00Z</dcterms:created>
  <dcterms:modified xsi:type="dcterms:W3CDTF">2024-09-22T13:14:00Z</dcterms:modified>
</cp:coreProperties>
</file>